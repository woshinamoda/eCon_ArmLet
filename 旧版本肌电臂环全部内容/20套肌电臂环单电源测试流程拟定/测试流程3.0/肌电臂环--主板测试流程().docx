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2995" w:rsidRDefault="00EF54E6">
      <w:pPr>
        <w:pStyle w:val="1"/>
        <w:jc w:val="center"/>
      </w:pPr>
      <w:r>
        <w:rPr>
          <w:rFonts w:hint="eastAsia"/>
        </w:rPr>
        <w:t>调试检验规程</w:t>
      </w:r>
    </w:p>
    <w:p w:rsidR="00C22995" w:rsidRDefault="00EF54E6">
      <w:r>
        <w:rPr>
          <w:rFonts w:hint="eastAsia"/>
        </w:rPr>
        <w:t>产品名称：肌电臂环</w:t>
      </w:r>
      <w:r>
        <w:rPr>
          <w:rFonts w:hint="eastAsia"/>
        </w:rPr>
        <w:t>----</w:t>
      </w:r>
      <w:r>
        <w:rPr>
          <w:rFonts w:hint="eastAsia"/>
        </w:rPr>
        <w:t>控制主板</w:t>
      </w:r>
    </w:p>
    <w:p w:rsidR="00C22995" w:rsidRDefault="00EF54E6">
      <w:r>
        <w:rPr>
          <w:rFonts w:hint="eastAsia"/>
        </w:rPr>
        <w:t>产品版本：</w:t>
      </w:r>
      <w:r>
        <w:rPr>
          <w:rFonts w:hint="eastAsia"/>
        </w:rPr>
        <w:t>V0.1.4</w:t>
      </w:r>
    </w:p>
    <w:p w:rsidR="00C22995" w:rsidRDefault="00C22995"/>
    <w:p w:rsidR="00C22995" w:rsidRDefault="00EF54E6">
      <w:pPr>
        <w:pStyle w:val="3"/>
        <w:numPr>
          <w:ilvl w:val="0"/>
          <w:numId w:val="1"/>
        </w:numPr>
      </w:pPr>
      <w:r>
        <w:rPr>
          <w:rFonts w:hint="eastAsia"/>
        </w:rPr>
        <w:t>目的</w:t>
      </w:r>
    </w:p>
    <w:p w:rsidR="00C22995" w:rsidRDefault="00EF54E6">
      <w:r>
        <w:rPr>
          <w:rFonts w:hint="eastAsia"/>
        </w:rPr>
        <w:t>入库检测流程。确保入库时排查出有问题的</w:t>
      </w:r>
      <w:r>
        <w:rPr>
          <w:rFonts w:hint="eastAsia"/>
        </w:rPr>
        <w:t>PCB</w:t>
      </w:r>
    </w:p>
    <w:p w:rsidR="00C22995" w:rsidRDefault="00C22995"/>
    <w:p w:rsidR="00C22995" w:rsidRDefault="00EF54E6">
      <w:pPr>
        <w:pStyle w:val="3"/>
        <w:numPr>
          <w:ilvl w:val="0"/>
          <w:numId w:val="1"/>
        </w:numPr>
      </w:pPr>
      <w:r>
        <w:rPr>
          <w:rFonts w:hint="eastAsia"/>
        </w:rPr>
        <w:t>范围</w:t>
      </w:r>
    </w:p>
    <w:p w:rsidR="00C22995" w:rsidRDefault="00EF54E6">
      <w:r>
        <w:rPr>
          <w:rFonts w:hint="eastAsia"/>
        </w:rPr>
        <w:t>仅限于版本号：</w:t>
      </w:r>
      <w:r>
        <w:rPr>
          <w:rFonts w:hint="eastAsia"/>
        </w:rPr>
        <w:t>V0.1.4</w:t>
      </w:r>
      <w:r>
        <w:rPr>
          <w:rFonts w:hint="eastAsia"/>
        </w:rPr>
        <w:t>的控制主板</w:t>
      </w:r>
    </w:p>
    <w:p w:rsidR="00C22995" w:rsidRDefault="00C22995"/>
    <w:p w:rsidR="00C22995" w:rsidRDefault="00EF54E6">
      <w:r>
        <w:rPr>
          <w:noProof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768985</wp:posOffset>
            </wp:positionH>
            <wp:positionV relativeFrom="page">
              <wp:posOffset>4523105</wp:posOffset>
            </wp:positionV>
            <wp:extent cx="3936365" cy="2380615"/>
            <wp:effectExtent l="0" t="0" r="6985" b="63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6365" cy="238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22995" w:rsidRDefault="00C22995"/>
    <w:p w:rsidR="00C22995" w:rsidRDefault="00C22995"/>
    <w:p w:rsidR="00C22995" w:rsidRDefault="00C22995"/>
    <w:p w:rsidR="00C22995" w:rsidRDefault="00C22995"/>
    <w:p w:rsidR="00C22995" w:rsidRDefault="00EF54E6">
      <w:r>
        <w:rPr>
          <w:rFonts w:hint="eastAsia"/>
        </w:rPr>
        <w:t>正面：</w:t>
      </w:r>
    </w:p>
    <w:p w:rsidR="00C22995" w:rsidRDefault="00C22995"/>
    <w:p w:rsidR="00C22995" w:rsidRDefault="00C22995"/>
    <w:p w:rsidR="00C22995" w:rsidRDefault="00C22995"/>
    <w:p w:rsidR="00C22995" w:rsidRDefault="00C22995"/>
    <w:p w:rsidR="00C22995" w:rsidRDefault="00C22995"/>
    <w:p w:rsidR="00C22995" w:rsidRDefault="00EF54E6">
      <w:r>
        <w:rPr>
          <w:noProof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768350</wp:posOffset>
            </wp:positionH>
            <wp:positionV relativeFrom="page">
              <wp:posOffset>6965315</wp:posOffset>
            </wp:positionV>
            <wp:extent cx="3952875" cy="2524125"/>
            <wp:effectExtent l="0" t="0" r="9525" b="952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22995" w:rsidRDefault="00C22995"/>
    <w:p w:rsidR="00C22995" w:rsidRDefault="00C22995"/>
    <w:p w:rsidR="00C22995" w:rsidRDefault="00C22995"/>
    <w:p w:rsidR="00C22995" w:rsidRDefault="00C22995"/>
    <w:p w:rsidR="00C22995" w:rsidRDefault="00C22995"/>
    <w:p w:rsidR="00C22995" w:rsidRDefault="00C22995"/>
    <w:p w:rsidR="00C22995" w:rsidRDefault="00EF54E6">
      <w:r>
        <w:rPr>
          <w:rFonts w:hint="eastAsia"/>
        </w:rPr>
        <w:t>反面：</w:t>
      </w:r>
    </w:p>
    <w:p w:rsidR="00C22995" w:rsidRDefault="00C22995"/>
    <w:p w:rsidR="00C22995" w:rsidRDefault="00C22995"/>
    <w:p w:rsidR="00C22995" w:rsidRDefault="00C22995"/>
    <w:p w:rsidR="00C22995" w:rsidRDefault="00C22995"/>
    <w:p w:rsidR="00C22995" w:rsidRDefault="00C22995"/>
    <w:p w:rsidR="00C22995" w:rsidRDefault="00C22995"/>
    <w:p w:rsidR="00C22995" w:rsidRDefault="00C22995"/>
    <w:p w:rsidR="00C22995" w:rsidRDefault="00EF54E6">
      <w:pPr>
        <w:pStyle w:val="3"/>
      </w:pPr>
      <w:r>
        <w:rPr>
          <w:rFonts w:hint="eastAsia"/>
        </w:rPr>
        <w:t>三、程序烧录</w:t>
      </w:r>
    </w:p>
    <w:p w:rsidR="00C22995" w:rsidRDefault="00EF54E6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.</w:t>
      </w:r>
      <w:r>
        <w:rPr>
          <w:rFonts w:hint="eastAsia"/>
        </w:rPr>
        <w:t>测试控制主板的硬件焊接质量</w:t>
      </w:r>
    </w:p>
    <w:p w:rsidR="00C22995" w:rsidRDefault="00EF54E6">
      <w:pPr>
        <w:numPr>
          <w:ilvl w:val="0"/>
          <w:numId w:val="2"/>
        </w:numPr>
        <w:ind w:firstLine="420"/>
      </w:pPr>
      <w:r>
        <w:rPr>
          <w:rFonts w:hint="eastAsia"/>
        </w:rPr>
        <w:t>观察正面与反面，是否有元器件缺焊、漏焊的情况。没有视为正常情况</w:t>
      </w:r>
    </w:p>
    <w:p w:rsidR="00C22995" w:rsidRDefault="00EF54E6">
      <w:pPr>
        <w:numPr>
          <w:ilvl w:val="0"/>
          <w:numId w:val="2"/>
        </w:numPr>
        <w:ind w:firstLine="420"/>
      </w:pPr>
      <w:r>
        <w:rPr>
          <w:rFonts w:hint="eastAsia"/>
        </w:rPr>
        <w:t>在焊接的元器件上，观察主控芯片、姿态传感器、二极管、</w:t>
      </w:r>
      <w:r>
        <w:rPr>
          <w:rFonts w:hint="eastAsia"/>
        </w:rPr>
        <w:t>RGB</w:t>
      </w:r>
      <w:r>
        <w:rPr>
          <w:rFonts w:hint="eastAsia"/>
        </w:rPr>
        <w:t>灯充电和</w:t>
      </w:r>
      <w:r>
        <w:rPr>
          <w:rFonts w:hint="eastAsia"/>
        </w:rPr>
        <w:t>LDO</w:t>
      </w:r>
      <w:r>
        <w:rPr>
          <w:rFonts w:hint="eastAsia"/>
        </w:rPr>
        <w:t>芯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片是否存在焊接方向上的问题。与丝印标注一致视为焊接正常情况。</w:t>
      </w:r>
      <w:ins w:id="0" w:author="econ" w:date="2022-02-24T15:07:00Z">
        <w:r w:rsidR="00CD6E6C">
          <w:rPr>
            <w:rFonts w:hint="eastAsia"/>
          </w:rPr>
          <w:t>【</w:t>
        </w:r>
      </w:ins>
      <w:ins w:id="1" w:author="econ" w:date="2022-02-24T15:08:00Z">
        <w:r w:rsidR="00CD6E6C">
          <w:rPr>
            <w:rFonts w:hint="eastAsia"/>
            <w:color w:val="5B9BD5" w:themeColor="accent1"/>
          </w:rPr>
          <w:t>是否应该</w:t>
        </w:r>
        <w:r w:rsidR="001D7A04">
          <w:rPr>
            <w:rFonts w:hint="eastAsia"/>
            <w:color w:val="5B9BD5" w:themeColor="accent1"/>
          </w:rPr>
          <w:t>注明芯片所在位置？</w:t>
        </w:r>
        <w:bookmarkStart w:id="2" w:name="_Hlk96607786"/>
        <w:r w:rsidR="001D7A04">
          <w:rPr>
            <w:rFonts w:hint="eastAsia"/>
            <w:color w:val="5B9BD5" w:themeColor="accent1"/>
          </w:rPr>
          <w:t>可以直接截图嘉立创贴片</w:t>
        </w:r>
      </w:ins>
      <w:ins w:id="3" w:author="econ" w:date="2022-02-24T15:09:00Z">
        <w:r w:rsidR="001D7A04">
          <w:rPr>
            <w:rFonts w:hint="eastAsia"/>
            <w:color w:val="5B9BD5" w:themeColor="accent1"/>
          </w:rPr>
          <w:t>时候的</w:t>
        </w:r>
        <w:r w:rsidR="001D7A04">
          <w:rPr>
            <w:rFonts w:hint="eastAsia"/>
            <w:color w:val="5B9BD5" w:themeColor="accent1"/>
          </w:rPr>
          <w:t>D</w:t>
        </w:r>
        <w:r w:rsidR="001D7A04">
          <w:rPr>
            <w:color w:val="5B9BD5" w:themeColor="accent1"/>
          </w:rPr>
          <w:t>FM</w:t>
        </w:r>
        <w:r w:rsidR="001D7A04">
          <w:rPr>
            <w:rFonts w:hint="eastAsia"/>
            <w:color w:val="5B9BD5" w:themeColor="accent1"/>
          </w:rPr>
          <w:t>结果图片</w:t>
        </w:r>
      </w:ins>
      <w:ins w:id="4" w:author="econ" w:date="2022-02-24T16:25:00Z">
        <w:r w:rsidR="00FD6FDB">
          <w:rPr>
            <w:rFonts w:hint="eastAsia"/>
            <w:color w:val="5B9BD5" w:themeColor="accent1"/>
          </w:rPr>
          <w:t>，</w:t>
        </w:r>
      </w:ins>
      <w:ins w:id="5" w:author="econ" w:date="2022-02-24T16:26:00Z">
        <w:r w:rsidR="00FD6FDB">
          <w:rPr>
            <w:rFonts w:hint="eastAsia"/>
            <w:color w:val="5B9BD5" w:themeColor="accent1"/>
          </w:rPr>
          <w:t>或者</w:t>
        </w:r>
        <w:r w:rsidR="00FD6FDB">
          <w:rPr>
            <w:rFonts w:hint="eastAsia"/>
            <w:color w:val="5B9BD5" w:themeColor="accent1"/>
          </w:rPr>
          <w:t>3</w:t>
        </w:r>
        <w:r w:rsidR="00FD6FDB">
          <w:rPr>
            <w:color w:val="5B9BD5" w:themeColor="accent1"/>
          </w:rPr>
          <w:t>D</w:t>
        </w:r>
        <w:r w:rsidR="00FD6FDB">
          <w:rPr>
            <w:rFonts w:hint="eastAsia"/>
            <w:color w:val="5B9BD5" w:themeColor="accent1"/>
          </w:rPr>
          <w:t>视图人工标明方向</w:t>
        </w:r>
      </w:ins>
      <w:ins w:id="6" w:author="econ" w:date="2022-02-24T15:09:00Z">
        <w:r w:rsidR="001D7A04">
          <w:rPr>
            <w:rFonts w:hint="eastAsia"/>
            <w:color w:val="5B9BD5" w:themeColor="accent1"/>
          </w:rPr>
          <w:t>，贴在这里</w:t>
        </w:r>
      </w:ins>
      <w:bookmarkEnd w:id="2"/>
      <w:ins w:id="7" w:author="econ" w:date="2022-02-24T15:07:00Z">
        <w:r w:rsidR="00CD6E6C">
          <w:rPr>
            <w:rFonts w:hint="eastAsia"/>
          </w:rPr>
          <w:t>】</w:t>
        </w:r>
      </w:ins>
    </w:p>
    <w:p w:rsidR="00C22995" w:rsidRDefault="00EF54E6">
      <w:pPr>
        <w:numPr>
          <w:ilvl w:val="0"/>
          <w:numId w:val="2"/>
        </w:numPr>
        <w:ind w:firstLine="420"/>
      </w:pPr>
      <w:r>
        <w:rPr>
          <w:rFonts w:hint="eastAsia"/>
        </w:rPr>
        <w:t>着重观察板对板连接器有无短路的情况，没有连</w:t>
      </w:r>
      <w:proofErr w:type="gramStart"/>
      <w:r>
        <w:rPr>
          <w:rFonts w:hint="eastAsia"/>
        </w:rPr>
        <w:t>锡或者</w:t>
      </w:r>
      <w:proofErr w:type="gramEnd"/>
      <w:r>
        <w:rPr>
          <w:rFonts w:hint="eastAsia"/>
        </w:rPr>
        <w:t>短路，视为正常情况。</w:t>
      </w:r>
    </w:p>
    <w:p w:rsidR="00C22995" w:rsidRDefault="00C22995"/>
    <w:p w:rsidR="00C22995" w:rsidRDefault="00EF54E6">
      <w:pPr>
        <w:numPr>
          <w:ilvl w:val="0"/>
          <w:numId w:val="3"/>
        </w:numPr>
      </w:pPr>
      <w:r>
        <w:rPr>
          <w:rFonts w:hint="eastAsia"/>
        </w:rPr>
        <w:t>.</w:t>
      </w:r>
      <w:r>
        <w:rPr>
          <w:rFonts w:hint="eastAsia"/>
        </w:rPr>
        <w:t>电压检测</w:t>
      </w:r>
    </w:p>
    <w:p w:rsidR="00C22995" w:rsidRDefault="00EF54E6">
      <w:pPr>
        <w:numPr>
          <w:ilvl w:val="0"/>
          <w:numId w:val="4"/>
        </w:num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在第一步检测没有短路情况下，控制主板上焊接好电池。电池电压范围在</w:t>
      </w:r>
      <w:r>
        <w:rPr>
          <w:rFonts w:hint="eastAsia"/>
        </w:rPr>
        <w:t>3.7V-4.2V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之间。</w:t>
      </w:r>
    </w:p>
    <w:p w:rsidR="00C22995" w:rsidRDefault="00EF54E6">
      <w:pPr>
        <w:numPr>
          <w:ilvl w:val="0"/>
          <w:numId w:val="4"/>
        </w:num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按下按键</w:t>
      </w:r>
      <w:ins w:id="8" w:author="econ" w:date="2022-02-24T16:34:00Z">
        <w:r w:rsidR="0034539C">
          <w:rPr>
            <w:rFonts w:hint="eastAsia"/>
          </w:rPr>
          <w:t>【</w:t>
        </w:r>
        <w:r w:rsidR="0034539C">
          <w:rPr>
            <w:rFonts w:hint="eastAsia"/>
            <w:color w:val="5B9BD5" w:themeColor="accent1"/>
          </w:rPr>
          <w:t>长按还是单击？</w:t>
        </w:r>
      </w:ins>
      <w:ins w:id="9" w:author="econ" w:date="2022-02-24T16:39:00Z">
        <w:r w:rsidR="003414B7">
          <w:rPr>
            <w:rFonts w:hint="eastAsia"/>
            <w:color w:val="5B9BD5" w:themeColor="accent1"/>
          </w:rPr>
          <w:t>需要长按才能测量，</w:t>
        </w:r>
        <w:r w:rsidR="00A22AFC">
          <w:rPr>
            <w:rFonts w:hint="eastAsia"/>
            <w:color w:val="5B9BD5" w:themeColor="accent1"/>
          </w:rPr>
          <w:t>不太方便</w:t>
        </w:r>
      </w:ins>
      <w:ins w:id="10" w:author="econ" w:date="2022-02-24T16:34:00Z">
        <w:r w:rsidR="0034539C">
          <w:rPr>
            <w:rFonts w:hint="eastAsia"/>
          </w:rPr>
          <w:t>】</w:t>
        </w:r>
      </w:ins>
      <w:r>
        <w:rPr>
          <w:rFonts w:hint="eastAsia"/>
        </w:rPr>
        <w:t>，用万用表测量直流挡点</w:t>
      </w:r>
      <w:r>
        <w:rPr>
          <w:rFonts w:hint="eastAsia"/>
        </w:rPr>
        <w:t>3.3V</w:t>
      </w:r>
      <w:r>
        <w:rPr>
          <w:rFonts w:hint="eastAsia"/>
        </w:rPr>
        <w:t>接入点。如果显示</w:t>
      </w:r>
      <w:proofErr w:type="gramStart"/>
      <w:r>
        <w:rPr>
          <w:rFonts w:hint="eastAsia"/>
        </w:rPr>
        <w:t>输出位</w:t>
      </w:r>
      <w:proofErr w:type="gramEnd"/>
      <w:r>
        <w:rPr>
          <w:rFonts w:hint="eastAsia"/>
        </w:rPr>
        <w:t>3.3V</w:t>
      </w:r>
      <w:r>
        <w:rPr>
          <w:rFonts w:hint="eastAsia"/>
        </w:rPr>
        <w:t>，则视为正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常电源。整体电源部分正常，下面可以写入程序进一步测试</w:t>
      </w:r>
    </w:p>
    <w:p w:rsidR="00C22995" w:rsidRDefault="00C22995"/>
    <w:p w:rsidR="00C22995" w:rsidRDefault="00EF54E6">
      <w:pPr>
        <w:numPr>
          <w:ilvl w:val="0"/>
          <w:numId w:val="3"/>
        </w:numPr>
      </w:pPr>
      <w:r>
        <w:rPr>
          <w:rFonts w:hint="eastAsia"/>
        </w:rPr>
        <w:t>程序烧写</w:t>
      </w:r>
    </w:p>
    <w:p w:rsidR="00C22995" w:rsidRDefault="00EF54E6">
      <w:pPr>
        <w:numPr>
          <w:ilvl w:val="0"/>
          <w:numId w:val="5"/>
        </w:num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准备一个</w:t>
      </w:r>
      <w:r>
        <w:rPr>
          <w:rFonts w:hint="eastAsia"/>
        </w:rPr>
        <w:t>ST-LINK</w:t>
      </w:r>
      <w:r>
        <w:rPr>
          <w:rFonts w:hint="eastAsia"/>
        </w:rPr>
        <w:t>和</w:t>
      </w:r>
      <w:r>
        <w:rPr>
          <w:rFonts w:hint="eastAsia"/>
        </w:rPr>
        <w:t>USB-</w:t>
      </w:r>
      <w:proofErr w:type="spellStart"/>
      <w:r>
        <w:rPr>
          <w:rFonts w:hint="eastAsia"/>
        </w:rPr>
        <w:t>TypeC</w:t>
      </w:r>
      <w:proofErr w:type="spellEnd"/>
      <w:r>
        <w:rPr>
          <w:rFonts w:hint="eastAsia"/>
        </w:rPr>
        <w:t>公信号转接板</w:t>
      </w:r>
    </w:p>
    <w:p w:rsidR="00C22995" w:rsidRDefault="00EF54E6">
      <w:pPr>
        <w:numPr>
          <w:ilvl w:val="0"/>
          <w:numId w:val="5"/>
        </w:num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把信号</w:t>
      </w:r>
      <w:proofErr w:type="spellStart"/>
      <w:r>
        <w:rPr>
          <w:rFonts w:hint="eastAsia"/>
        </w:rPr>
        <w:t>clk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dio</w:t>
      </w:r>
      <w:proofErr w:type="spellEnd"/>
      <w:r>
        <w:rPr>
          <w:rFonts w:hint="eastAsia"/>
        </w:rPr>
        <w:t>和</w:t>
      </w:r>
      <w:r>
        <w:rPr>
          <w:rFonts w:hint="eastAsia"/>
        </w:rPr>
        <w:t>ST-link</w:t>
      </w:r>
      <w:r>
        <w:rPr>
          <w:rFonts w:hint="eastAsia"/>
        </w:rPr>
        <w:t>连接起来，插入控制主板后，烧入程序。连接后如图所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示</w:t>
      </w:r>
    </w:p>
    <w:p w:rsidR="00C22995" w:rsidRDefault="00C84895">
      <w:ins w:id="11" w:author="econ" w:date="2022-02-24T16:51:00Z">
        <w:r>
          <w:rPr>
            <w:rFonts w:hint="eastAsia"/>
          </w:rPr>
          <w:t>【</w:t>
        </w:r>
        <w:r w:rsidRPr="00C84895">
          <w:rPr>
            <w:rFonts w:hint="eastAsia"/>
            <w:color w:val="5B9BD5" w:themeColor="accent1"/>
            <w:rPrChange w:id="12" w:author="econ" w:date="2022-02-24T16:51:00Z">
              <w:rPr>
                <w:rFonts w:hint="eastAsia"/>
              </w:rPr>
            </w:rPrChange>
          </w:rPr>
          <w:t>是否需要说明烧录程序的步骤以及正常的表现？</w:t>
        </w:r>
      </w:ins>
      <w:ins w:id="13" w:author="econ" w:date="2022-02-24T16:52:00Z">
        <w:r w:rsidR="00AB0AB1">
          <w:rPr>
            <w:rFonts w:hint="eastAsia"/>
            <w:color w:val="5B9BD5" w:themeColor="accent1"/>
          </w:rPr>
          <w:t>实际烧录程序过程中，需要长按</w:t>
        </w:r>
        <w:r w:rsidR="00D100EC">
          <w:rPr>
            <w:rFonts w:hint="eastAsia"/>
            <w:color w:val="5B9BD5" w:themeColor="accent1"/>
          </w:rPr>
          <w:t>按钮才能正确读取到芯片</w:t>
        </w:r>
      </w:ins>
      <w:ins w:id="14" w:author="econ" w:date="2022-02-24T16:51:00Z">
        <w:r>
          <w:rPr>
            <w:rFonts w:hint="eastAsia"/>
          </w:rPr>
          <w:t>】</w:t>
        </w:r>
      </w:ins>
    </w:p>
    <w:p w:rsidR="00C22995" w:rsidRDefault="00D100EC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-23656</wp:posOffset>
            </wp:positionH>
            <wp:positionV relativeFrom="page">
              <wp:posOffset>6027184</wp:posOffset>
            </wp:positionV>
            <wp:extent cx="5263515" cy="2038985"/>
            <wp:effectExtent l="0" t="0" r="13335" b="1841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03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22995" w:rsidRDefault="00C22995"/>
    <w:p w:rsidR="00C22995" w:rsidRDefault="00C22995"/>
    <w:p w:rsidR="00C22995" w:rsidRDefault="00C22995"/>
    <w:p w:rsidR="00C22995" w:rsidRDefault="00C22995"/>
    <w:p w:rsidR="00C22995" w:rsidRDefault="00C22995"/>
    <w:p w:rsidR="00C22995" w:rsidRDefault="00C22995"/>
    <w:p w:rsidR="00C22995" w:rsidRDefault="00C22995"/>
    <w:p w:rsidR="00C22995" w:rsidRDefault="00C22995"/>
    <w:p w:rsidR="00C22995" w:rsidRDefault="00C22995">
      <w:pPr>
        <w:pStyle w:val="3"/>
      </w:pPr>
    </w:p>
    <w:p w:rsidR="00C22995" w:rsidRDefault="00C22995"/>
    <w:p w:rsidR="00C22995" w:rsidRDefault="00EF54E6">
      <w:pPr>
        <w:pStyle w:val="3"/>
      </w:pPr>
      <w:r>
        <w:rPr>
          <w:rFonts w:hint="eastAsia"/>
        </w:rPr>
        <w:t>四、</w:t>
      </w:r>
      <w:r>
        <w:rPr>
          <w:rFonts w:hint="eastAsia"/>
        </w:rPr>
        <w:t xml:space="preserve"> </w:t>
      </w:r>
      <w:r>
        <w:rPr>
          <w:rFonts w:hint="eastAsia"/>
        </w:rPr>
        <w:t>硬件检测步骤</w:t>
      </w:r>
      <w:bookmarkStart w:id="15" w:name="_GoBack"/>
      <w:bookmarkEnd w:id="15"/>
    </w:p>
    <w:p w:rsidR="00C22995" w:rsidRDefault="00EF54E6">
      <w:r>
        <w:rPr>
          <w:rFonts w:hint="eastAsia"/>
        </w:rPr>
        <w:t>测试条件：在完成程序烧录，初步保证上电工作正常的情况下进行的硬件测试。测试主要</w:t>
      </w:r>
      <w:proofErr w:type="gramStart"/>
      <w:r>
        <w:rPr>
          <w:rFonts w:hint="eastAsia"/>
        </w:rPr>
        <w:t>验</w:t>
      </w:r>
      <w:proofErr w:type="gramEnd"/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证带电工作的情况下，元器件都处于正常工作情况。</w:t>
      </w:r>
    </w:p>
    <w:p w:rsidR="00C22995" w:rsidRDefault="00C22995"/>
    <w:p w:rsidR="00C22995" w:rsidRDefault="00EF54E6">
      <w:pPr>
        <w:numPr>
          <w:ilvl w:val="0"/>
          <w:numId w:val="6"/>
        </w:numPr>
      </w:pPr>
      <w:r>
        <w:rPr>
          <w:rFonts w:hint="eastAsia"/>
        </w:rPr>
        <w:t>. LED</w:t>
      </w:r>
      <w:r>
        <w:rPr>
          <w:rFonts w:hint="eastAsia"/>
        </w:rPr>
        <w:t>灯检测观察</w:t>
      </w:r>
    </w:p>
    <w:p w:rsidR="00C22995" w:rsidRDefault="00EF54E6">
      <w:pPr>
        <w:numPr>
          <w:ilvl w:val="0"/>
          <w:numId w:val="7"/>
        </w:numPr>
        <w:ind w:firstLine="420"/>
      </w:pPr>
      <w:r>
        <w:rPr>
          <w:rFonts w:hint="eastAsia"/>
        </w:rPr>
        <w:t>开机的瞬间，</w:t>
      </w:r>
      <w:r>
        <w:rPr>
          <w:rFonts w:hint="eastAsia"/>
        </w:rPr>
        <w:t>LED</w:t>
      </w:r>
      <w:proofErr w:type="gramStart"/>
      <w:r>
        <w:rPr>
          <w:rFonts w:hint="eastAsia"/>
        </w:rPr>
        <w:t>灯显示</w:t>
      </w:r>
      <w:proofErr w:type="gramEnd"/>
      <w:r>
        <w:rPr>
          <w:rFonts w:hint="eastAsia"/>
        </w:rPr>
        <w:t>蓝色。如果符合条件，视为正常</w:t>
      </w:r>
      <w:ins w:id="16" w:author="econ" w:date="2022-02-24T16:53:00Z">
        <w:r w:rsidR="00D100EC">
          <w:rPr>
            <w:rFonts w:hint="eastAsia"/>
          </w:rPr>
          <w:t>【</w:t>
        </w:r>
      </w:ins>
      <w:ins w:id="17" w:author="econ" w:date="2022-02-24T16:54:00Z">
        <w:r w:rsidR="00D100EC">
          <w:rPr>
            <w:rFonts w:hint="eastAsia"/>
            <w:color w:val="5B9BD5" w:themeColor="accent1"/>
          </w:rPr>
          <w:t>这里</w:t>
        </w:r>
        <w:r w:rsidR="00D100EC">
          <w:rPr>
            <w:rFonts w:hint="eastAsia"/>
            <w:color w:val="5B9BD5" w:themeColor="accent1"/>
          </w:rPr>
          <w:t>L</w:t>
        </w:r>
        <w:r w:rsidR="00D100EC">
          <w:rPr>
            <w:color w:val="5B9BD5" w:themeColor="accent1"/>
          </w:rPr>
          <w:t>ED</w:t>
        </w:r>
        <w:r w:rsidR="00D100EC">
          <w:rPr>
            <w:rFonts w:hint="eastAsia"/>
            <w:color w:val="5B9BD5" w:themeColor="accent1"/>
          </w:rPr>
          <w:t>灯指的是</w:t>
        </w:r>
        <w:r w:rsidR="00D100EC">
          <w:rPr>
            <w:rFonts w:hint="eastAsia"/>
            <w:color w:val="5B9BD5" w:themeColor="accent1"/>
          </w:rPr>
          <w:t>?</w:t>
        </w:r>
      </w:ins>
      <w:ins w:id="18" w:author="econ" w:date="2022-02-24T16:55:00Z">
        <w:r w:rsidR="00D100EC">
          <w:rPr>
            <w:rFonts w:hint="eastAsia"/>
            <w:color w:val="5B9BD5" w:themeColor="accent1"/>
          </w:rPr>
          <w:t>测试时候蓝牙指示灯</w:t>
        </w:r>
      </w:ins>
      <w:ins w:id="19" w:author="econ" w:date="2022-02-24T16:56:00Z">
        <w:r w:rsidR="00D100EC">
          <w:rPr>
            <w:rFonts w:hint="eastAsia"/>
            <w:color w:val="5B9BD5" w:themeColor="accent1"/>
          </w:rPr>
          <w:t>（蓝色）</w:t>
        </w:r>
      </w:ins>
      <w:ins w:id="20" w:author="econ" w:date="2022-02-24T16:55:00Z">
        <w:r w:rsidR="00D100EC">
          <w:rPr>
            <w:rFonts w:hint="eastAsia"/>
            <w:color w:val="5B9BD5" w:themeColor="accent1"/>
          </w:rPr>
          <w:t>闪烁</w:t>
        </w:r>
      </w:ins>
      <w:ins w:id="21" w:author="econ" w:date="2022-02-24T16:53:00Z">
        <w:r w:rsidR="00D100EC">
          <w:rPr>
            <w:rFonts w:hint="eastAsia"/>
          </w:rPr>
          <w:t>】</w:t>
        </w:r>
      </w:ins>
    </w:p>
    <w:p w:rsidR="00C22995" w:rsidRDefault="00EF54E6">
      <w:pPr>
        <w:numPr>
          <w:ilvl w:val="0"/>
          <w:numId w:val="7"/>
        </w:numPr>
        <w:ind w:firstLine="420"/>
      </w:pPr>
      <w:r>
        <w:rPr>
          <w:rFonts w:hint="eastAsia"/>
        </w:rPr>
        <w:t>开机的瞬间，</w:t>
      </w:r>
      <w:r>
        <w:rPr>
          <w:rFonts w:hint="eastAsia"/>
        </w:rPr>
        <w:t>RGB</w:t>
      </w:r>
      <w:r>
        <w:rPr>
          <w:rFonts w:hint="eastAsia"/>
        </w:rPr>
        <w:t>灯会显示白色，如果符合条件，视为正常。显示其他颜色可能是</w:t>
      </w:r>
      <w:r>
        <w:rPr>
          <w:rFonts w:hint="eastAsia"/>
        </w:rPr>
        <w:tab/>
        <w:t xml:space="preserve">   </w:t>
      </w:r>
      <w:r>
        <w:rPr>
          <w:rFonts w:hint="eastAsia"/>
        </w:rPr>
        <w:t>部分颜色的缺失。</w:t>
      </w:r>
      <w:ins w:id="22" w:author="econ" w:date="2022-02-24T16:54:00Z">
        <w:r w:rsidR="00D100EC">
          <w:rPr>
            <w:rFonts w:hint="eastAsia"/>
          </w:rPr>
          <w:t>【</w:t>
        </w:r>
      </w:ins>
      <w:ins w:id="23" w:author="econ" w:date="2022-02-24T16:55:00Z">
        <w:r w:rsidR="00D100EC">
          <w:rPr>
            <w:rFonts w:hint="eastAsia"/>
            <w:color w:val="5B9BD5" w:themeColor="accent1"/>
          </w:rPr>
          <w:t>测试时候电池</w:t>
        </w:r>
      </w:ins>
      <w:ins w:id="24" w:author="econ" w:date="2022-02-24T16:59:00Z">
        <w:r w:rsidR="00986056">
          <w:rPr>
            <w:rFonts w:hint="eastAsia"/>
            <w:color w:val="5B9BD5" w:themeColor="accent1"/>
          </w:rPr>
          <w:t>如果</w:t>
        </w:r>
      </w:ins>
      <w:ins w:id="25" w:author="econ" w:date="2022-02-24T16:55:00Z">
        <w:r w:rsidR="00D100EC">
          <w:rPr>
            <w:rFonts w:hint="eastAsia"/>
            <w:color w:val="5B9BD5" w:themeColor="accent1"/>
          </w:rPr>
          <w:t>是</w:t>
        </w:r>
        <w:r w:rsidR="00D100EC">
          <w:rPr>
            <w:rFonts w:hint="eastAsia"/>
            <w:color w:val="5B9BD5" w:themeColor="accent1"/>
          </w:rPr>
          <w:t>3</w:t>
        </w:r>
        <w:r w:rsidR="00D100EC">
          <w:rPr>
            <w:color w:val="5B9BD5" w:themeColor="accent1"/>
          </w:rPr>
          <w:t>.3V</w:t>
        </w:r>
        <w:r w:rsidR="00D100EC">
          <w:rPr>
            <w:rFonts w:hint="eastAsia"/>
            <w:color w:val="5B9BD5" w:themeColor="accent1"/>
          </w:rPr>
          <w:t>，</w:t>
        </w:r>
        <w:r w:rsidR="00D100EC">
          <w:rPr>
            <w:rFonts w:hint="eastAsia"/>
            <w:color w:val="5B9BD5" w:themeColor="accent1"/>
          </w:rPr>
          <w:t>R</w:t>
        </w:r>
        <w:r w:rsidR="00D100EC">
          <w:rPr>
            <w:color w:val="5B9BD5" w:themeColor="accent1"/>
          </w:rPr>
          <w:t>GB</w:t>
        </w:r>
        <w:r w:rsidR="00D100EC">
          <w:rPr>
            <w:rFonts w:hint="eastAsia"/>
            <w:color w:val="5B9BD5" w:themeColor="accent1"/>
          </w:rPr>
          <w:t>显示</w:t>
        </w:r>
      </w:ins>
      <w:ins w:id="26" w:author="econ" w:date="2022-02-24T16:56:00Z">
        <w:r w:rsidR="00541DC2">
          <w:rPr>
            <w:rFonts w:hint="eastAsia"/>
            <w:color w:val="5B9BD5" w:themeColor="accent1"/>
          </w:rPr>
          <w:t>：先</w:t>
        </w:r>
      </w:ins>
      <w:ins w:id="27" w:author="econ" w:date="2022-02-24T16:57:00Z">
        <w:r w:rsidR="00541DC2">
          <w:rPr>
            <w:rFonts w:hint="eastAsia"/>
            <w:color w:val="5B9BD5" w:themeColor="accent1"/>
          </w:rPr>
          <w:t>亮一瞬间蓝色，接着亮一瞬间白色，最后保持红色</w:t>
        </w:r>
      </w:ins>
      <w:ins w:id="28" w:author="econ" w:date="2022-02-24T16:55:00Z">
        <w:r w:rsidR="00D100EC">
          <w:rPr>
            <w:rFonts w:hint="eastAsia"/>
            <w:color w:val="5B9BD5" w:themeColor="accent1"/>
          </w:rPr>
          <w:t>，那么说明电量不足还是</w:t>
        </w:r>
        <w:r w:rsidR="00D100EC">
          <w:rPr>
            <w:rFonts w:hint="eastAsia"/>
            <w:color w:val="5B9BD5" w:themeColor="accent1"/>
          </w:rPr>
          <w:t>?</w:t>
        </w:r>
      </w:ins>
      <w:ins w:id="29" w:author="econ" w:date="2022-02-24T16:59:00Z">
        <w:r w:rsidR="005601E9">
          <w:rPr>
            <w:rFonts w:hint="eastAsia"/>
            <w:color w:val="5B9BD5" w:themeColor="accent1"/>
          </w:rPr>
          <w:t xml:space="preserve"> </w:t>
        </w:r>
        <w:r w:rsidR="005601E9">
          <w:rPr>
            <w:rFonts w:hint="eastAsia"/>
            <w:color w:val="5B9BD5" w:themeColor="accent1"/>
          </w:rPr>
          <w:t>用</w:t>
        </w:r>
        <w:r w:rsidR="005601E9">
          <w:rPr>
            <w:rFonts w:hint="eastAsia"/>
            <w:color w:val="5B9BD5" w:themeColor="accent1"/>
          </w:rPr>
          <w:t>4</w:t>
        </w:r>
        <w:r w:rsidR="005601E9">
          <w:rPr>
            <w:color w:val="5B9BD5" w:themeColor="accent1"/>
          </w:rPr>
          <w:t>V</w:t>
        </w:r>
        <w:r w:rsidR="005601E9">
          <w:rPr>
            <w:rFonts w:hint="eastAsia"/>
            <w:color w:val="5B9BD5" w:themeColor="accent1"/>
          </w:rPr>
          <w:t>电池供电，开机瞬间亮一下白色，然后保持蓝色常亮</w:t>
        </w:r>
        <w:r w:rsidR="00986056">
          <w:rPr>
            <w:rFonts w:hint="eastAsia"/>
            <w:color w:val="5B9BD5" w:themeColor="accent1"/>
          </w:rPr>
          <w:t>，说明电量充足</w:t>
        </w:r>
      </w:ins>
      <w:ins w:id="30" w:author="econ" w:date="2022-02-24T16:54:00Z">
        <w:r w:rsidR="00D100EC">
          <w:rPr>
            <w:rFonts w:hint="eastAsia"/>
          </w:rPr>
          <w:t>】</w:t>
        </w:r>
      </w:ins>
    </w:p>
    <w:p w:rsidR="00C22995" w:rsidRDefault="00C22995"/>
    <w:p w:rsidR="00C22995" w:rsidRDefault="00EF54E6">
      <w:pPr>
        <w:numPr>
          <w:ilvl w:val="0"/>
          <w:numId w:val="6"/>
        </w:numPr>
      </w:pPr>
      <w:r>
        <w:rPr>
          <w:rFonts w:hint="eastAsia"/>
        </w:rPr>
        <w:t xml:space="preserve">. </w:t>
      </w:r>
      <w:r>
        <w:rPr>
          <w:rFonts w:hint="eastAsia"/>
        </w:rPr>
        <w:t>震动电机检测</w:t>
      </w:r>
    </w:p>
    <w:p w:rsidR="00C22995" w:rsidRDefault="00EF54E6">
      <w:pPr>
        <w:numPr>
          <w:ilvl w:val="0"/>
          <w:numId w:val="8"/>
        </w:numPr>
        <w:ind w:firstLine="420"/>
      </w:pPr>
      <w:r>
        <w:rPr>
          <w:rFonts w:hint="eastAsia"/>
        </w:rPr>
        <w:t>开机时，震动电机会工作</w:t>
      </w:r>
      <w:r>
        <w:rPr>
          <w:rFonts w:hint="eastAsia"/>
        </w:rPr>
        <w:t>200ms</w:t>
      </w:r>
      <w:r>
        <w:rPr>
          <w:rFonts w:hint="eastAsia"/>
        </w:rPr>
        <w:t>。</w:t>
      </w:r>
    </w:p>
    <w:p w:rsidR="00C22995" w:rsidRDefault="00EF54E6">
      <w:pPr>
        <w:numPr>
          <w:ilvl w:val="0"/>
          <w:numId w:val="8"/>
        </w:numPr>
        <w:ind w:firstLine="420"/>
      </w:pPr>
      <w:r>
        <w:rPr>
          <w:rFonts w:hint="eastAsia"/>
        </w:rPr>
        <w:t>关机时，震动电机会工作</w:t>
      </w:r>
      <w:r>
        <w:rPr>
          <w:rFonts w:hint="eastAsia"/>
        </w:rPr>
        <w:t>200ms</w:t>
      </w:r>
      <w:r>
        <w:rPr>
          <w:rFonts w:hint="eastAsia"/>
        </w:rPr>
        <w:t>。同时满足上述情况，视为正常。</w:t>
      </w:r>
    </w:p>
    <w:p w:rsidR="00C22995" w:rsidRDefault="00C22995"/>
    <w:p w:rsidR="00C22995" w:rsidRDefault="00EF54E6">
      <w:pPr>
        <w:numPr>
          <w:ilvl w:val="0"/>
          <w:numId w:val="6"/>
        </w:numPr>
      </w:pPr>
      <w:r>
        <w:rPr>
          <w:rFonts w:hint="eastAsia"/>
        </w:rPr>
        <w:t xml:space="preserve">. </w:t>
      </w:r>
      <w:r>
        <w:rPr>
          <w:rFonts w:hint="eastAsia"/>
        </w:rPr>
        <w:t>充电检测</w:t>
      </w:r>
    </w:p>
    <w:p w:rsidR="00C22995" w:rsidRDefault="00EF54E6">
      <w:pPr>
        <w:numPr>
          <w:ilvl w:val="0"/>
          <w:numId w:val="9"/>
        </w:numPr>
        <w:ind w:firstLine="420"/>
      </w:pPr>
      <w:r>
        <w:rPr>
          <w:rFonts w:hint="eastAsia"/>
        </w:rPr>
        <w:t>正常情况下，</w:t>
      </w:r>
      <w:r>
        <w:rPr>
          <w:rFonts w:hint="eastAsia"/>
        </w:rPr>
        <w:t>RGB</w:t>
      </w:r>
      <w:proofErr w:type="gramStart"/>
      <w:r>
        <w:rPr>
          <w:rFonts w:hint="eastAsia"/>
        </w:rPr>
        <w:t>灯显示</w:t>
      </w:r>
      <w:proofErr w:type="gramEnd"/>
      <w:r>
        <w:rPr>
          <w:rFonts w:hint="eastAsia"/>
        </w:rPr>
        <w:t>当前电量颜色。接入充电器瞬间。蓝牙关闭，</w:t>
      </w:r>
      <w:r>
        <w:rPr>
          <w:rFonts w:hint="eastAsia"/>
        </w:rPr>
        <w:t>RGB</w:t>
      </w:r>
      <w:proofErr w:type="gramStart"/>
      <w:r>
        <w:rPr>
          <w:rFonts w:hint="eastAsia"/>
        </w:rPr>
        <w:t>灯显示</w:t>
      </w:r>
      <w:proofErr w:type="gramEnd"/>
      <w:r>
        <w:rPr>
          <w:rFonts w:hint="eastAsia"/>
        </w:rPr>
        <w:tab/>
        <w:t xml:space="preserve">   </w:t>
      </w:r>
      <w:r>
        <w:rPr>
          <w:rFonts w:hint="eastAsia"/>
        </w:rPr>
        <w:t>绿色闪烁状态。</w:t>
      </w:r>
      <w:ins w:id="31" w:author="econ" w:date="2022-02-24T16:44:00Z">
        <w:r w:rsidR="002805A7">
          <w:rPr>
            <w:rFonts w:hint="eastAsia"/>
          </w:rPr>
          <w:t>【</w:t>
        </w:r>
      </w:ins>
      <w:ins w:id="32" w:author="econ" w:date="2022-02-24T16:45:00Z">
        <w:r w:rsidR="002805A7">
          <w:rPr>
            <w:rFonts w:hint="eastAsia"/>
            <w:color w:val="5B9BD5" w:themeColor="accent1"/>
          </w:rPr>
          <w:t>是否需要注明电量对应</w:t>
        </w:r>
        <w:r w:rsidR="002805A7">
          <w:rPr>
            <w:rFonts w:hint="eastAsia"/>
            <w:color w:val="5B9BD5" w:themeColor="accent1"/>
          </w:rPr>
          <w:t>R</w:t>
        </w:r>
        <w:r w:rsidR="002805A7">
          <w:rPr>
            <w:color w:val="5B9BD5" w:themeColor="accent1"/>
          </w:rPr>
          <w:t>GB</w:t>
        </w:r>
        <w:r w:rsidR="002805A7">
          <w:rPr>
            <w:rFonts w:hint="eastAsia"/>
            <w:color w:val="5B9BD5" w:themeColor="accent1"/>
          </w:rPr>
          <w:t>的颜色</w:t>
        </w:r>
      </w:ins>
      <w:ins w:id="33" w:author="econ" w:date="2022-02-24T17:01:00Z">
        <w:r w:rsidR="009E41AE">
          <w:rPr>
            <w:rFonts w:hint="eastAsia"/>
            <w:color w:val="5B9BD5" w:themeColor="accent1"/>
          </w:rPr>
          <w:t>?</w:t>
        </w:r>
      </w:ins>
      <w:ins w:id="34" w:author="econ" w:date="2022-02-24T16:44:00Z">
        <w:r w:rsidR="002805A7">
          <w:rPr>
            <w:rFonts w:hint="eastAsia"/>
          </w:rPr>
          <w:t>】</w:t>
        </w:r>
      </w:ins>
    </w:p>
    <w:p w:rsidR="00C22995" w:rsidRDefault="00EF54E6">
      <w:pPr>
        <w:numPr>
          <w:ilvl w:val="0"/>
          <w:numId w:val="9"/>
        </w:numPr>
        <w:ind w:firstLine="420"/>
      </w:pPr>
      <w:r>
        <w:rPr>
          <w:rFonts w:hint="eastAsia"/>
        </w:rPr>
        <w:t>如果电池电压超过</w:t>
      </w:r>
      <w:r>
        <w:rPr>
          <w:rFonts w:hint="eastAsia"/>
        </w:rPr>
        <w:t>4.1V</w:t>
      </w:r>
      <w:r>
        <w:rPr>
          <w:rFonts w:hint="eastAsia"/>
        </w:rPr>
        <w:t>，</w:t>
      </w:r>
      <w:r>
        <w:rPr>
          <w:rFonts w:hint="eastAsia"/>
        </w:rPr>
        <w:t>RGB</w:t>
      </w:r>
      <w:proofErr w:type="gramStart"/>
      <w:r>
        <w:rPr>
          <w:rFonts w:hint="eastAsia"/>
        </w:rPr>
        <w:t>灯显示</w:t>
      </w:r>
      <w:proofErr w:type="gramEnd"/>
      <w:r>
        <w:rPr>
          <w:rFonts w:hint="eastAsia"/>
        </w:rPr>
        <w:t>绿色常量状态。同时满足上述情况，视为充电</w:t>
      </w:r>
      <w:r>
        <w:rPr>
          <w:rFonts w:hint="eastAsia"/>
        </w:rPr>
        <w:tab/>
        <w:t xml:space="preserve">   </w:t>
      </w:r>
      <w:r>
        <w:rPr>
          <w:rFonts w:hint="eastAsia"/>
        </w:rPr>
        <w:t>正常</w:t>
      </w:r>
    </w:p>
    <w:p w:rsidR="00C22995" w:rsidRDefault="00C22995"/>
    <w:p w:rsidR="00C22995" w:rsidRDefault="00EF54E6"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. </w:t>
      </w:r>
      <w:r>
        <w:rPr>
          <w:rFonts w:hint="eastAsia"/>
        </w:rPr>
        <w:t>开机检测</w:t>
      </w:r>
    </w:p>
    <w:p w:rsidR="00C22995" w:rsidRDefault="00EF54E6">
      <w:pPr>
        <w:numPr>
          <w:ilvl w:val="0"/>
          <w:numId w:val="10"/>
        </w:numPr>
        <w:ind w:firstLine="420"/>
      </w:pPr>
      <w:r>
        <w:rPr>
          <w:rFonts w:hint="eastAsia"/>
        </w:rPr>
        <w:t>在关机状态下，</w:t>
      </w:r>
      <w:proofErr w:type="gramStart"/>
      <w:r>
        <w:rPr>
          <w:rFonts w:hint="eastAsia"/>
        </w:rPr>
        <w:t>如果长按按键</w:t>
      </w:r>
      <w:proofErr w:type="gramEnd"/>
      <w:r>
        <w:rPr>
          <w:rFonts w:hint="eastAsia"/>
        </w:rPr>
        <w:t>两秒。控制主板会进入开机提示，随后进入工作状态。</w:t>
      </w:r>
    </w:p>
    <w:p w:rsidR="00C22995" w:rsidRDefault="00EF54E6">
      <w:pPr>
        <w:numPr>
          <w:ilvl w:val="0"/>
          <w:numId w:val="10"/>
        </w:numPr>
        <w:ind w:firstLine="420"/>
      </w:pPr>
      <w:r>
        <w:rPr>
          <w:rFonts w:hint="eastAsia"/>
        </w:rPr>
        <w:t>在关机状态下，如果接入充电器。控制主板会进入开机提示，随后进入工作状态。</w:t>
      </w:r>
    </w:p>
    <w:p w:rsidR="00C22995" w:rsidRDefault="00EF54E6">
      <w:r>
        <w:rPr>
          <w:rFonts w:hint="eastAsia"/>
        </w:rPr>
        <w:t xml:space="preserve">       </w:t>
      </w:r>
      <w:r>
        <w:rPr>
          <w:rFonts w:hint="eastAsia"/>
        </w:rPr>
        <w:t>同时满足上述情况，视开机功能正常</w:t>
      </w:r>
    </w:p>
    <w:p w:rsidR="00C22995" w:rsidRDefault="00C22995"/>
    <w:p w:rsidR="00C22995" w:rsidRDefault="00EF54E6">
      <w:pPr>
        <w:numPr>
          <w:ilvl w:val="0"/>
          <w:numId w:val="11"/>
        </w:numPr>
      </w:pPr>
      <w:r>
        <w:rPr>
          <w:rFonts w:hint="eastAsia"/>
        </w:rPr>
        <w:t xml:space="preserve">. </w:t>
      </w:r>
      <w:r>
        <w:rPr>
          <w:rFonts w:hint="eastAsia"/>
        </w:rPr>
        <w:t>关机检测</w:t>
      </w:r>
    </w:p>
    <w:p w:rsidR="00C22995" w:rsidRDefault="00EF54E6">
      <w:pPr>
        <w:numPr>
          <w:ilvl w:val="0"/>
          <w:numId w:val="12"/>
        </w:numPr>
        <w:ind w:firstLine="420"/>
      </w:pPr>
      <w:r>
        <w:rPr>
          <w:rFonts w:hint="eastAsia"/>
        </w:rPr>
        <w:t>在开机状态下，</w:t>
      </w:r>
      <w:proofErr w:type="gramStart"/>
      <w:r>
        <w:rPr>
          <w:rFonts w:hint="eastAsia"/>
        </w:rPr>
        <w:t>如果长按按键</w:t>
      </w:r>
      <w:proofErr w:type="gramEnd"/>
      <w:r>
        <w:rPr>
          <w:rFonts w:hint="eastAsia"/>
        </w:rPr>
        <w:t>两秒。控制主板会进入关机提示，随后进入关机状态。</w:t>
      </w:r>
    </w:p>
    <w:p w:rsidR="00C22995" w:rsidRDefault="00EF54E6">
      <w:pPr>
        <w:numPr>
          <w:ilvl w:val="0"/>
          <w:numId w:val="12"/>
        </w:numPr>
        <w:ind w:firstLine="420"/>
      </w:pPr>
      <w:r>
        <w:rPr>
          <w:rFonts w:hint="eastAsia"/>
        </w:rPr>
        <w:t>在充电状态下，如果拔掉充电器。控制主板会进入关机提示，随后进入关机状态。</w:t>
      </w:r>
    </w:p>
    <w:p w:rsidR="00C22995" w:rsidRDefault="00C22995"/>
    <w:p w:rsidR="00C22995" w:rsidRDefault="00C22995"/>
    <w:p w:rsidR="00C22995" w:rsidRDefault="00EF54E6">
      <w:pPr>
        <w:pStyle w:val="3"/>
      </w:pPr>
      <w:r>
        <w:rPr>
          <w:rFonts w:hint="eastAsia"/>
        </w:rPr>
        <w:t>五、测试记录报告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04"/>
        <w:gridCol w:w="475"/>
        <w:gridCol w:w="4715"/>
        <w:gridCol w:w="2302"/>
      </w:tblGrid>
      <w:tr w:rsidR="00C22995">
        <w:trPr>
          <w:trHeight w:val="630"/>
        </w:trPr>
        <w:tc>
          <w:tcPr>
            <w:tcW w:w="8296" w:type="dxa"/>
            <w:gridSpan w:val="4"/>
            <w:noWrap/>
            <w:vAlign w:val="center"/>
          </w:tcPr>
          <w:p w:rsidR="00C22995" w:rsidRDefault="00EF54E6">
            <w:pPr>
              <w:jc w:val="center"/>
            </w:pPr>
            <w:r>
              <w:rPr>
                <w:rFonts w:hint="eastAsia"/>
              </w:rPr>
              <w:t>小板检测表</w:t>
            </w:r>
          </w:p>
        </w:tc>
      </w:tr>
      <w:tr w:rsidR="00C22995">
        <w:trPr>
          <w:trHeight w:val="402"/>
        </w:trPr>
        <w:tc>
          <w:tcPr>
            <w:tcW w:w="804" w:type="dxa"/>
            <w:noWrap/>
            <w:vAlign w:val="center"/>
          </w:tcPr>
          <w:p w:rsidR="00C22995" w:rsidRDefault="00EF54E6">
            <w:pPr>
              <w:jc w:val="center"/>
            </w:pPr>
            <w:r>
              <w:rPr>
                <w:rFonts w:hint="eastAsia"/>
              </w:rPr>
              <w:t>方法分类</w:t>
            </w:r>
          </w:p>
        </w:tc>
        <w:tc>
          <w:tcPr>
            <w:tcW w:w="475" w:type="dxa"/>
            <w:noWrap/>
            <w:vAlign w:val="center"/>
          </w:tcPr>
          <w:p w:rsidR="00C22995" w:rsidRDefault="00EF54E6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4715" w:type="dxa"/>
            <w:noWrap/>
            <w:vAlign w:val="center"/>
          </w:tcPr>
          <w:p w:rsidR="00C22995" w:rsidRDefault="00EF54E6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302" w:type="dxa"/>
            <w:noWrap/>
            <w:vAlign w:val="center"/>
          </w:tcPr>
          <w:p w:rsidR="00C22995" w:rsidRDefault="00EF54E6">
            <w:pPr>
              <w:jc w:val="center"/>
            </w:pPr>
            <w:r>
              <w:rPr>
                <w:rFonts w:hint="eastAsia"/>
              </w:rPr>
              <w:t>检测结果</w:t>
            </w:r>
          </w:p>
        </w:tc>
      </w:tr>
      <w:tr w:rsidR="00C22995">
        <w:trPr>
          <w:trHeight w:val="402"/>
        </w:trPr>
        <w:tc>
          <w:tcPr>
            <w:tcW w:w="804" w:type="dxa"/>
            <w:vMerge w:val="restart"/>
            <w:noWrap/>
            <w:vAlign w:val="center"/>
          </w:tcPr>
          <w:p w:rsidR="00C22995" w:rsidRDefault="00EF54E6">
            <w:pPr>
              <w:jc w:val="center"/>
            </w:pPr>
            <w:r>
              <w:rPr>
                <w:rFonts w:hint="eastAsia"/>
              </w:rPr>
              <w:t>焊接检测</w:t>
            </w:r>
          </w:p>
        </w:tc>
        <w:tc>
          <w:tcPr>
            <w:tcW w:w="475" w:type="dxa"/>
            <w:noWrap/>
            <w:vAlign w:val="center"/>
          </w:tcPr>
          <w:p w:rsidR="00C22995" w:rsidRDefault="00EF54E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715" w:type="dxa"/>
            <w:noWrap/>
          </w:tcPr>
          <w:p w:rsidR="00C22995" w:rsidRDefault="00EF54E6">
            <w:pPr>
              <w:jc w:val="left"/>
            </w:pPr>
            <w:r>
              <w:rPr>
                <w:rFonts w:hint="eastAsia"/>
              </w:rPr>
              <w:t>有无缺焊、漏焊的情况</w:t>
            </w:r>
          </w:p>
        </w:tc>
        <w:tc>
          <w:tcPr>
            <w:tcW w:w="2302" w:type="dxa"/>
            <w:noWrap/>
          </w:tcPr>
          <w:p w:rsidR="00C22995" w:rsidRDefault="00EF54E6">
            <w:r>
              <w:rPr>
                <w:rFonts w:hint="eastAsia"/>
              </w:rPr>
              <w:t xml:space="preserve">　</w:t>
            </w:r>
          </w:p>
        </w:tc>
      </w:tr>
      <w:tr w:rsidR="00C22995">
        <w:trPr>
          <w:trHeight w:val="402"/>
        </w:trPr>
        <w:tc>
          <w:tcPr>
            <w:tcW w:w="804" w:type="dxa"/>
            <w:vMerge/>
            <w:vAlign w:val="center"/>
          </w:tcPr>
          <w:p w:rsidR="00C22995" w:rsidRDefault="00C22995">
            <w:pPr>
              <w:jc w:val="center"/>
            </w:pPr>
          </w:p>
        </w:tc>
        <w:tc>
          <w:tcPr>
            <w:tcW w:w="475" w:type="dxa"/>
            <w:noWrap/>
            <w:vAlign w:val="center"/>
          </w:tcPr>
          <w:p w:rsidR="00C22995" w:rsidRDefault="00EF54E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715" w:type="dxa"/>
            <w:noWrap/>
          </w:tcPr>
          <w:p w:rsidR="00C22995" w:rsidRDefault="00EF54E6">
            <w:pPr>
              <w:jc w:val="left"/>
            </w:pPr>
            <w:r>
              <w:rPr>
                <w:rFonts w:hint="eastAsia"/>
              </w:rPr>
              <w:t>有无短路、焊接错误、元器件损坏或者</w:t>
            </w:r>
            <w:proofErr w:type="gramStart"/>
            <w:r>
              <w:rPr>
                <w:rFonts w:hint="eastAsia"/>
              </w:rPr>
              <w:t>翘</w:t>
            </w:r>
            <w:proofErr w:type="gramEnd"/>
            <w:r>
              <w:rPr>
                <w:rFonts w:hint="eastAsia"/>
              </w:rPr>
              <w:t>起来的情况</w:t>
            </w:r>
          </w:p>
        </w:tc>
        <w:tc>
          <w:tcPr>
            <w:tcW w:w="2302" w:type="dxa"/>
            <w:noWrap/>
          </w:tcPr>
          <w:p w:rsidR="00C22995" w:rsidRDefault="00EF54E6">
            <w:r>
              <w:rPr>
                <w:rFonts w:hint="eastAsia"/>
              </w:rPr>
              <w:t xml:space="preserve">　</w:t>
            </w:r>
          </w:p>
        </w:tc>
      </w:tr>
      <w:tr w:rsidR="00C22995">
        <w:trPr>
          <w:trHeight w:val="380"/>
        </w:trPr>
        <w:tc>
          <w:tcPr>
            <w:tcW w:w="804" w:type="dxa"/>
            <w:vMerge/>
            <w:vAlign w:val="center"/>
          </w:tcPr>
          <w:p w:rsidR="00C22995" w:rsidRDefault="00C22995">
            <w:pPr>
              <w:jc w:val="center"/>
            </w:pPr>
          </w:p>
        </w:tc>
        <w:tc>
          <w:tcPr>
            <w:tcW w:w="475" w:type="dxa"/>
            <w:noWrap/>
            <w:vAlign w:val="center"/>
          </w:tcPr>
          <w:p w:rsidR="00C22995" w:rsidRDefault="00EF54E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715" w:type="dxa"/>
            <w:noWrap/>
          </w:tcPr>
          <w:p w:rsidR="00C22995" w:rsidRDefault="00EF54E6">
            <w:pPr>
              <w:jc w:val="left"/>
            </w:pPr>
            <w:r>
              <w:rPr>
                <w:rFonts w:hint="eastAsia"/>
              </w:rPr>
              <w:t>有极性元器件是否方向摆放错误</w:t>
            </w:r>
          </w:p>
        </w:tc>
        <w:tc>
          <w:tcPr>
            <w:tcW w:w="2302" w:type="dxa"/>
            <w:noWrap/>
          </w:tcPr>
          <w:p w:rsidR="00C22995" w:rsidRDefault="00C22995"/>
        </w:tc>
      </w:tr>
      <w:tr w:rsidR="00C22995">
        <w:trPr>
          <w:trHeight w:val="402"/>
        </w:trPr>
        <w:tc>
          <w:tcPr>
            <w:tcW w:w="804" w:type="dxa"/>
            <w:vMerge/>
            <w:vAlign w:val="center"/>
          </w:tcPr>
          <w:p w:rsidR="00C22995" w:rsidRDefault="00C22995">
            <w:pPr>
              <w:jc w:val="center"/>
            </w:pPr>
          </w:p>
        </w:tc>
        <w:tc>
          <w:tcPr>
            <w:tcW w:w="475" w:type="dxa"/>
            <w:noWrap/>
            <w:vAlign w:val="center"/>
          </w:tcPr>
          <w:p w:rsidR="00C22995" w:rsidRDefault="00EF54E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715" w:type="dxa"/>
            <w:noWrap/>
          </w:tcPr>
          <w:p w:rsidR="00C22995" w:rsidRDefault="00EF54E6">
            <w:pPr>
              <w:jc w:val="left"/>
            </w:pPr>
            <w:r>
              <w:rPr>
                <w:rFonts w:hint="eastAsia"/>
              </w:rPr>
              <w:t>板对板元器件确认是否焊接正常</w:t>
            </w:r>
          </w:p>
        </w:tc>
        <w:tc>
          <w:tcPr>
            <w:tcW w:w="2302" w:type="dxa"/>
            <w:noWrap/>
          </w:tcPr>
          <w:p w:rsidR="00C22995" w:rsidRDefault="00EF54E6">
            <w:r>
              <w:rPr>
                <w:rFonts w:hint="eastAsia"/>
              </w:rPr>
              <w:t xml:space="preserve">　</w:t>
            </w:r>
          </w:p>
        </w:tc>
      </w:tr>
      <w:tr w:rsidR="00C22995">
        <w:trPr>
          <w:trHeight w:val="407"/>
        </w:trPr>
        <w:tc>
          <w:tcPr>
            <w:tcW w:w="804" w:type="dxa"/>
            <w:vMerge w:val="restart"/>
            <w:noWrap/>
            <w:vAlign w:val="center"/>
          </w:tcPr>
          <w:p w:rsidR="00C22995" w:rsidRDefault="00EF54E6">
            <w:pPr>
              <w:jc w:val="center"/>
            </w:pPr>
            <w:r>
              <w:rPr>
                <w:rFonts w:hint="eastAsia"/>
              </w:rPr>
              <w:lastRenderedPageBreak/>
              <w:t>电压测试</w:t>
            </w:r>
          </w:p>
        </w:tc>
        <w:tc>
          <w:tcPr>
            <w:tcW w:w="475" w:type="dxa"/>
            <w:noWrap/>
            <w:vAlign w:val="center"/>
          </w:tcPr>
          <w:p w:rsidR="00C22995" w:rsidRDefault="00EF54E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715" w:type="dxa"/>
            <w:vAlign w:val="center"/>
          </w:tcPr>
          <w:p w:rsidR="00C22995" w:rsidRDefault="00EF54E6">
            <w:pPr>
              <w:jc w:val="left"/>
            </w:pPr>
            <w:r>
              <w:rPr>
                <w:rFonts w:hint="eastAsia"/>
              </w:rPr>
              <w:t>3.3V</w:t>
            </w:r>
            <w:r>
              <w:rPr>
                <w:rFonts w:hint="eastAsia"/>
              </w:rPr>
              <w:t>是否输出正常</w:t>
            </w:r>
          </w:p>
        </w:tc>
        <w:tc>
          <w:tcPr>
            <w:tcW w:w="2302" w:type="dxa"/>
            <w:noWrap/>
          </w:tcPr>
          <w:p w:rsidR="00C22995" w:rsidRDefault="00EF54E6">
            <w:r>
              <w:rPr>
                <w:rFonts w:hint="eastAsia"/>
              </w:rPr>
              <w:t xml:space="preserve">　</w:t>
            </w:r>
          </w:p>
        </w:tc>
      </w:tr>
      <w:tr w:rsidR="00C22995">
        <w:trPr>
          <w:trHeight w:val="407"/>
        </w:trPr>
        <w:tc>
          <w:tcPr>
            <w:tcW w:w="804" w:type="dxa"/>
            <w:vMerge/>
            <w:noWrap/>
            <w:vAlign w:val="center"/>
          </w:tcPr>
          <w:p w:rsidR="00C22995" w:rsidRDefault="00C22995">
            <w:pPr>
              <w:jc w:val="center"/>
            </w:pPr>
          </w:p>
        </w:tc>
        <w:tc>
          <w:tcPr>
            <w:tcW w:w="475" w:type="dxa"/>
            <w:noWrap/>
            <w:vAlign w:val="center"/>
          </w:tcPr>
          <w:p w:rsidR="00C22995" w:rsidRDefault="00EF54E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715" w:type="dxa"/>
            <w:vAlign w:val="center"/>
          </w:tcPr>
          <w:p w:rsidR="00C22995" w:rsidRDefault="00EF54E6">
            <w:pPr>
              <w:jc w:val="left"/>
            </w:pPr>
            <w:r>
              <w:rPr>
                <w:rFonts w:hint="eastAsia"/>
              </w:rPr>
              <w:t>充电时，</w:t>
            </w:r>
            <w:r>
              <w:rPr>
                <w:rFonts w:hint="eastAsia"/>
              </w:rPr>
              <w:t>5V</w:t>
            </w:r>
            <w:r>
              <w:rPr>
                <w:rFonts w:hint="eastAsia"/>
              </w:rPr>
              <w:t>接入和</w:t>
            </w:r>
            <w:r>
              <w:rPr>
                <w:rFonts w:hint="eastAsia"/>
              </w:rPr>
              <w:t>VBAT</w:t>
            </w:r>
            <w:r>
              <w:rPr>
                <w:rFonts w:hint="eastAsia"/>
              </w:rPr>
              <w:t>输出是否正常</w:t>
            </w:r>
          </w:p>
        </w:tc>
        <w:tc>
          <w:tcPr>
            <w:tcW w:w="2302" w:type="dxa"/>
            <w:noWrap/>
          </w:tcPr>
          <w:p w:rsidR="00C22995" w:rsidRDefault="00C22995"/>
        </w:tc>
      </w:tr>
      <w:tr w:rsidR="00C22995">
        <w:trPr>
          <w:trHeight w:val="552"/>
        </w:trPr>
        <w:tc>
          <w:tcPr>
            <w:tcW w:w="804" w:type="dxa"/>
            <w:vMerge w:val="restart"/>
            <w:noWrap/>
            <w:vAlign w:val="center"/>
          </w:tcPr>
          <w:p w:rsidR="00C22995" w:rsidRDefault="00EF54E6">
            <w:pPr>
              <w:jc w:val="center"/>
            </w:pPr>
            <w:r>
              <w:rPr>
                <w:rFonts w:hint="eastAsia"/>
              </w:rPr>
              <w:t>程序测试</w:t>
            </w:r>
          </w:p>
        </w:tc>
        <w:tc>
          <w:tcPr>
            <w:tcW w:w="475" w:type="dxa"/>
            <w:noWrap/>
            <w:vAlign w:val="center"/>
          </w:tcPr>
          <w:p w:rsidR="00C22995" w:rsidRDefault="00EF54E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715" w:type="dxa"/>
            <w:vAlign w:val="center"/>
          </w:tcPr>
          <w:p w:rsidR="00C22995" w:rsidRDefault="00EF54E6">
            <w:pPr>
              <w:jc w:val="left"/>
            </w:pPr>
            <w:r>
              <w:rPr>
                <w:rFonts w:hint="eastAsia"/>
              </w:rPr>
              <w:t>LED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RGB</w:t>
            </w:r>
            <w:r>
              <w:rPr>
                <w:rFonts w:hint="eastAsia"/>
              </w:rPr>
              <w:t>状态是否正常</w:t>
            </w:r>
          </w:p>
        </w:tc>
        <w:tc>
          <w:tcPr>
            <w:tcW w:w="2302" w:type="dxa"/>
            <w:noWrap/>
          </w:tcPr>
          <w:p w:rsidR="00C22995" w:rsidRDefault="00EF54E6">
            <w:r>
              <w:rPr>
                <w:rFonts w:hint="eastAsia"/>
              </w:rPr>
              <w:t xml:space="preserve">　</w:t>
            </w:r>
          </w:p>
        </w:tc>
      </w:tr>
      <w:tr w:rsidR="00C22995">
        <w:trPr>
          <w:trHeight w:val="552"/>
        </w:trPr>
        <w:tc>
          <w:tcPr>
            <w:tcW w:w="804" w:type="dxa"/>
            <w:vMerge/>
            <w:noWrap/>
            <w:vAlign w:val="center"/>
          </w:tcPr>
          <w:p w:rsidR="00C22995" w:rsidRDefault="00C22995">
            <w:pPr>
              <w:jc w:val="center"/>
            </w:pPr>
          </w:p>
        </w:tc>
        <w:tc>
          <w:tcPr>
            <w:tcW w:w="475" w:type="dxa"/>
            <w:noWrap/>
            <w:vAlign w:val="center"/>
          </w:tcPr>
          <w:p w:rsidR="00C22995" w:rsidRDefault="00EF54E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715" w:type="dxa"/>
            <w:vAlign w:val="center"/>
          </w:tcPr>
          <w:p w:rsidR="00C22995" w:rsidRDefault="00EF54E6">
            <w:pPr>
              <w:jc w:val="left"/>
            </w:pPr>
            <w:r>
              <w:rPr>
                <w:rFonts w:hint="eastAsia"/>
              </w:rPr>
              <w:t>震动电机检测是否正常</w:t>
            </w:r>
          </w:p>
        </w:tc>
        <w:tc>
          <w:tcPr>
            <w:tcW w:w="2302" w:type="dxa"/>
            <w:noWrap/>
          </w:tcPr>
          <w:p w:rsidR="00C22995" w:rsidRDefault="00C22995"/>
        </w:tc>
      </w:tr>
      <w:tr w:rsidR="00C22995">
        <w:trPr>
          <w:trHeight w:val="552"/>
        </w:trPr>
        <w:tc>
          <w:tcPr>
            <w:tcW w:w="804" w:type="dxa"/>
            <w:vMerge/>
            <w:noWrap/>
            <w:vAlign w:val="center"/>
          </w:tcPr>
          <w:p w:rsidR="00C22995" w:rsidRDefault="00C22995">
            <w:pPr>
              <w:jc w:val="center"/>
            </w:pPr>
          </w:p>
        </w:tc>
        <w:tc>
          <w:tcPr>
            <w:tcW w:w="475" w:type="dxa"/>
            <w:noWrap/>
            <w:vAlign w:val="center"/>
          </w:tcPr>
          <w:p w:rsidR="00C22995" w:rsidRDefault="00EF54E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715" w:type="dxa"/>
            <w:vAlign w:val="center"/>
          </w:tcPr>
          <w:p w:rsidR="00C22995" w:rsidRDefault="00EF54E6">
            <w:pPr>
              <w:jc w:val="left"/>
            </w:pPr>
            <w:r>
              <w:rPr>
                <w:rFonts w:hint="eastAsia"/>
              </w:rPr>
              <w:t>充电检测是否正常</w:t>
            </w:r>
          </w:p>
        </w:tc>
        <w:tc>
          <w:tcPr>
            <w:tcW w:w="2302" w:type="dxa"/>
            <w:noWrap/>
          </w:tcPr>
          <w:p w:rsidR="00C22995" w:rsidRDefault="00C22995"/>
        </w:tc>
      </w:tr>
      <w:tr w:rsidR="00C22995">
        <w:trPr>
          <w:trHeight w:val="552"/>
        </w:trPr>
        <w:tc>
          <w:tcPr>
            <w:tcW w:w="804" w:type="dxa"/>
            <w:vMerge/>
            <w:noWrap/>
            <w:vAlign w:val="center"/>
          </w:tcPr>
          <w:p w:rsidR="00C22995" w:rsidRDefault="00C22995">
            <w:pPr>
              <w:jc w:val="center"/>
            </w:pPr>
          </w:p>
        </w:tc>
        <w:tc>
          <w:tcPr>
            <w:tcW w:w="475" w:type="dxa"/>
            <w:noWrap/>
            <w:vAlign w:val="center"/>
          </w:tcPr>
          <w:p w:rsidR="00C22995" w:rsidRDefault="00EF54E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715" w:type="dxa"/>
            <w:vAlign w:val="center"/>
          </w:tcPr>
          <w:p w:rsidR="00C22995" w:rsidRDefault="00EF54E6">
            <w:pPr>
              <w:jc w:val="left"/>
            </w:pPr>
            <w:r>
              <w:rPr>
                <w:rFonts w:hint="eastAsia"/>
              </w:rPr>
              <w:t>开机检测是否正常</w:t>
            </w:r>
          </w:p>
        </w:tc>
        <w:tc>
          <w:tcPr>
            <w:tcW w:w="2302" w:type="dxa"/>
            <w:noWrap/>
          </w:tcPr>
          <w:p w:rsidR="00C22995" w:rsidRDefault="00C22995"/>
        </w:tc>
      </w:tr>
      <w:tr w:rsidR="00C22995">
        <w:trPr>
          <w:trHeight w:val="552"/>
        </w:trPr>
        <w:tc>
          <w:tcPr>
            <w:tcW w:w="804" w:type="dxa"/>
            <w:vMerge/>
            <w:noWrap/>
            <w:vAlign w:val="center"/>
          </w:tcPr>
          <w:p w:rsidR="00C22995" w:rsidRDefault="00C22995">
            <w:pPr>
              <w:jc w:val="center"/>
            </w:pPr>
          </w:p>
        </w:tc>
        <w:tc>
          <w:tcPr>
            <w:tcW w:w="475" w:type="dxa"/>
            <w:noWrap/>
            <w:vAlign w:val="center"/>
          </w:tcPr>
          <w:p w:rsidR="00C22995" w:rsidRDefault="00EF54E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715" w:type="dxa"/>
            <w:vAlign w:val="center"/>
          </w:tcPr>
          <w:p w:rsidR="00C22995" w:rsidRDefault="00EF54E6">
            <w:pPr>
              <w:jc w:val="left"/>
            </w:pPr>
            <w:r>
              <w:rPr>
                <w:rFonts w:hint="eastAsia"/>
              </w:rPr>
              <w:t>关机检测是否正常</w:t>
            </w:r>
          </w:p>
        </w:tc>
        <w:tc>
          <w:tcPr>
            <w:tcW w:w="2302" w:type="dxa"/>
            <w:noWrap/>
          </w:tcPr>
          <w:p w:rsidR="00C22995" w:rsidRDefault="00C22995"/>
        </w:tc>
      </w:tr>
    </w:tbl>
    <w:p w:rsidR="00C22995" w:rsidRDefault="00C22995"/>
    <w:p w:rsidR="00C22995" w:rsidRDefault="00C22995"/>
    <w:sectPr w:rsidR="00C229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5567" w:rsidRDefault="004D5567" w:rsidP="0080623B">
      <w:r>
        <w:separator/>
      </w:r>
    </w:p>
  </w:endnote>
  <w:endnote w:type="continuationSeparator" w:id="0">
    <w:p w:rsidR="004D5567" w:rsidRDefault="004D5567" w:rsidP="008062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5567" w:rsidRDefault="004D5567" w:rsidP="0080623B">
      <w:r>
        <w:separator/>
      </w:r>
    </w:p>
  </w:footnote>
  <w:footnote w:type="continuationSeparator" w:id="0">
    <w:p w:rsidR="004D5567" w:rsidRDefault="004D5567" w:rsidP="008062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28A3DE2"/>
    <w:multiLevelType w:val="multilevel"/>
    <w:tmpl w:val="828A3DE2"/>
    <w:lvl w:ilvl="0">
      <w:start w:val="1"/>
      <w:numFmt w:val="upperLetter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ABFC0F20"/>
    <w:multiLevelType w:val="singleLevel"/>
    <w:tmpl w:val="ABFC0F20"/>
    <w:lvl w:ilvl="0">
      <w:start w:val="1"/>
      <w:numFmt w:val="upperLetter"/>
      <w:suff w:val="space"/>
      <w:lvlText w:val="%1."/>
      <w:lvlJc w:val="left"/>
    </w:lvl>
  </w:abstractNum>
  <w:abstractNum w:abstractNumId="2" w15:restartNumberingAfterBreak="0">
    <w:nsid w:val="BC8B9ED7"/>
    <w:multiLevelType w:val="singleLevel"/>
    <w:tmpl w:val="BC8B9ED7"/>
    <w:lvl w:ilvl="0">
      <w:start w:val="1"/>
      <w:numFmt w:val="upperLetter"/>
      <w:suff w:val="space"/>
      <w:lvlText w:val="%1."/>
      <w:lvlJc w:val="left"/>
    </w:lvl>
  </w:abstractNum>
  <w:abstractNum w:abstractNumId="3" w15:restartNumberingAfterBreak="0">
    <w:nsid w:val="D0D8417F"/>
    <w:multiLevelType w:val="singleLevel"/>
    <w:tmpl w:val="D0D8417F"/>
    <w:lvl w:ilvl="0">
      <w:start w:val="1"/>
      <w:numFmt w:val="upperLetter"/>
      <w:suff w:val="space"/>
      <w:lvlText w:val="%1."/>
      <w:lvlJc w:val="left"/>
    </w:lvl>
  </w:abstractNum>
  <w:abstractNum w:abstractNumId="4" w15:restartNumberingAfterBreak="0">
    <w:nsid w:val="D18DD85F"/>
    <w:multiLevelType w:val="singleLevel"/>
    <w:tmpl w:val="D18DD85F"/>
    <w:lvl w:ilvl="0">
      <w:start w:val="5"/>
      <w:numFmt w:val="decimal"/>
      <w:suff w:val="space"/>
      <w:lvlText w:val="%1)"/>
      <w:lvlJc w:val="left"/>
    </w:lvl>
  </w:abstractNum>
  <w:abstractNum w:abstractNumId="5" w15:restartNumberingAfterBreak="0">
    <w:nsid w:val="D9EE3F94"/>
    <w:multiLevelType w:val="singleLevel"/>
    <w:tmpl w:val="D9EE3F94"/>
    <w:lvl w:ilvl="0">
      <w:start w:val="1"/>
      <w:numFmt w:val="upperLetter"/>
      <w:lvlText w:val="%1."/>
      <w:lvlJc w:val="left"/>
    </w:lvl>
  </w:abstractNum>
  <w:abstractNum w:abstractNumId="6" w15:restartNumberingAfterBreak="0">
    <w:nsid w:val="F281729A"/>
    <w:multiLevelType w:val="singleLevel"/>
    <w:tmpl w:val="F281729A"/>
    <w:lvl w:ilvl="0">
      <w:start w:val="2"/>
      <w:numFmt w:val="decimal"/>
      <w:suff w:val="nothing"/>
      <w:lvlText w:val="%1）"/>
      <w:lvlJc w:val="left"/>
    </w:lvl>
  </w:abstractNum>
  <w:abstractNum w:abstractNumId="7" w15:restartNumberingAfterBreak="0">
    <w:nsid w:val="F86DEFD1"/>
    <w:multiLevelType w:val="singleLevel"/>
    <w:tmpl w:val="F86DEFD1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8" w15:restartNumberingAfterBreak="0">
    <w:nsid w:val="006CB6C8"/>
    <w:multiLevelType w:val="singleLevel"/>
    <w:tmpl w:val="006CB6C8"/>
    <w:lvl w:ilvl="0">
      <w:start w:val="1"/>
      <w:numFmt w:val="upperLetter"/>
      <w:suff w:val="space"/>
      <w:lvlText w:val="%1."/>
      <w:lvlJc w:val="left"/>
    </w:lvl>
  </w:abstractNum>
  <w:abstractNum w:abstractNumId="9" w15:restartNumberingAfterBreak="0">
    <w:nsid w:val="2887FE0E"/>
    <w:multiLevelType w:val="singleLevel"/>
    <w:tmpl w:val="2887FE0E"/>
    <w:lvl w:ilvl="0">
      <w:start w:val="1"/>
      <w:numFmt w:val="upperLetter"/>
      <w:suff w:val="space"/>
      <w:lvlText w:val="%1."/>
      <w:lvlJc w:val="left"/>
    </w:lvl>
  </w:abstractNum>
  <w:abstractNum w:abstractNumId="10" w15:restartNumberingAfterBreak="0">
    <w:nsid w:val="4502F1B5"/>
    <w:multiLevelType w:val="singleLevel"/>
    <w:tmpl w:val="4502F1B5"/>
    <w:lvl w:ilvl="0">
      <w:start w:val="1"/>
      <w:numFmt w:val="decimal"/>
      <w:suff w:val="nothing"/>
      <w:lvlText w:val="%1）"/>
      <w:lvlJc w:val="left"/>
    </w:lvl>
  </w:abstractNum>
  <w:abstractNum w:abstractNumId="11" w15:restartNumberingAfterBreak="0">
    <w:nsid w:val="70ECEE9F"/>
    <w:multiLevelType w:val="singleLevel"/>
    <w:tmpl w:val="70ECEE9F"/>
    <w:lvl w:ilvl="0">
      <w:start w:val="1"/>
      <w:numFmt w:val="upperLetter"/>
      <w:suff w:val="space"/>
      <w:lvlText w:val="%1."/>
      <w:lvlJc w:val="left"/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10"/>
  </w:num>
  <w:num w:numId="7">
    <w:abstractNumId w:val="2"/>
  </w:num>
  <w:num w:numId="8">
    <w:abstractNumId w:val="8"/>
  </w:num>
  <w:num w:numId="9">
    <w:abstractNumId w:val="9"/>
  </w:num>
  <w:num w:numId="10">
    <w:abstractNumId w:val="11"/>
  </w:num>
  <w:num w:numId="11">
    <w:abstractNumId w:val="4"/>
  </w:num>
  <w:num w:numId="12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econ">
    <w15:presenceInfo w15:providerId="Windows Live" w15:userId="859d839f7ba2197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2995"/>
    <w:rsid w:val="00123ECB"/>
    <w:rsid w:val="001D7A04"/>
    <w:rsid w:val="002805A7"/>
    <w:rsid w:val="003414B7"/>
    <w:rsid w:val="0034539C"/>
    <w:rsid w:val="004D5567"/>
    <w:rsid w:val="00541DC2"/>
    <w:rsid w:val="005601E9"/>
    <w:rsid w:val="006905DE"/>
    <w:rsid w:val="0080623B"/>
    <w:rsid w:val="009168C4"/>
    <w:rsid w:val="00986056"/>
    <w:rsid w:val="00990377"/>
    <w:rsid w:val="009E41AE"/>
    <w:rsid w:val="00A1754E"/>
    <w:rsid w:val="00A22AFC"/>
    <w:rsid w:val="00AA7C2C"/>
    <w:rsid w:val="00AB0AB1"/>
    <w:rsid w:val="00C20EEC"/>
    <w:rsid w:val="00C22995"/>
    <w:rsid w:val="00C84895"/>
    <w:rsid w:val="00CD6E6C"/>
    <w:rsid w:val="00D100EC"/>
    <w:rsid w:val="00D32E6D"/>
    <w:rsid w:val="00EF54E6"/>
    <w:rsid w:val="00FD6FDB"/>
    <w:rsid w:val="00FE567B"/>
    <w:rsid w:val="0E0A0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3364AF"/>
  <w15:docId w15:val="{D9E5A9DC-F5BB-4D89-94B7-74CD7AB6C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8062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80623B"/>
    <w:rPr>
      <w:kern w:val="2"/>
      <w:sz w:val="18"/>
      <w:szCs w:val="18"/>
    </w:rPr>
  </w:style>
  <w:style w:type="paragraph" w:styleId="a6">
    <w:name w:val="footer"/>
    <w:basedOn w:val="a"/>
    <w:link w:val="a7"/>
    <w:rsid w:val="008062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80623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4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Sok</dc:creator>
  <cp:lastModifiedBy>econ</cp:lastModifiedBy>
  <cp:revision>22</cp:revision>
  <dcterms:created xsi:type="dcterms:W3CDTF">2022-02-21T06:43:00Z</dcterms:created>
  <dcterms:modified xsi:type="dcterms:W3CDTF">2022-02-24T09:02:00Z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EB1A712236904733B2156EEA37E5E39D</vt:lpwstr>
  </property>
</Properties>
</file>